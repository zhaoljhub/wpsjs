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BCD69" w14:textId="77777777" w:rsidR="00234719" w:rsidRDefault="00234719" w:rsidP="00234719">
      <w:r>
        <w:rPr>
          <w:rFonts w:hint="eastAsia"/>
        </w:rPr>
        <w:t>测试文档</w:t>
      </w:r>
    </w:p>
    <w:p w14:paraId="05542BC3" w14:textId="77777777" w:rsidR="00234719" w:rsidRDefault="00234719" w:rsidP="00234719">
      <w:pPr>
        <w:rPr>
          <w:rFonts w:hint="eastAsia"/>
        </w:rPr>
      </w:pPr>
      <w:proofErr w:type="gramStart"/>
      <w:r>
        <w:rPr>
          <w:rFonts w:hint="eastAsia"/>
        </w:rPr>
        <w:t>测试文档测试文档测试文档测试文档测试文档测试文档</w:t>
      </w:r>
      <w:proofErr w:type="gramEnd"/>
    </w:p>
    <w:p w14:paraId="091F7990" w14:textId="77777777" w:rsidR="00234719" w:rsidRDefault="00234719" w:rsidP="00234719">
      <w:pPr>
        <w:rPr>
          <w:rFonts w:hint="eastAsia"/>
        </w:rPr>
      </w:pPr>
      <w:proofErr w:type="gramStart"/>
      <w:r>
        <w:rPr>
          <w:rFonts w:hint="eastAsia"/>
        </w:rPr>
        <w:t>测试文档测试文档测试文档测试文档测试文档测试文档测试文档测试文档顶顶顶顶</w:t>
      </w:r>
      <w:proofErr w:type="gramEnd"/>
      <w:r>
        <w:rPr>
          <w:rFonts w:hint="eastAsia"/>
        </w:rPr>
        <w:t>顶</w:t>
      </w:r>
      <w:r>
        <w:rPr>
          <w:rFonts w:hint="eastAsia"/>
        </w:rPr>
        <w:tab/>
        <w:t>打算</w:t>
      </w:r>
    </w:p>
    <w:p w14:paraId="178732C0" w14:textId="69020A62" w:rsidR="00234719" w:rsidRDefault="00234719" w:rsidP="00234719">
      <w:pPr>
        <w:rPr>
          <w:rFonts w:hint="eastAsia"/>
        </w:rPr>
      </w:pPr>
      <w:r>
        <w:rPr>
          <w:rFonts w:hint="eastAsia"/>
        </w:rPr>
        <w:t>大大苏打撒旦苏打的</w:t>
      </w:r>
      <w:proofErr w:type="gramStart"/>
      <w:r>
        <w:rPr>
          <w:rFonts w:hint="eastAsia"/>
        </w:rPr>
        <w:t>是啊实打</w:t>
      </w:r>
      <w:proofErr w:type="gramEnd"/>
      <w:r>
        <w:rPr>
          <w:rFonts w:hint="eastAsia"/>
        </w:rPr>
        <w:t>s'd阿三大苏打倒</w:t>
      </w:r>
      <w:proofErr w:type="gramStart"/>
      <w:r>
        <w:rPr>
          <w:rFonts w:hint="eastAsia"/>
        </w:rPr>
        <w:t>萨</w:t>
      </w:r>
      <w:proofErr w:type="gramEnd"/>
      <w:r>
        <w:rPr>
          <w:rFonts w:hint="eastAsia"/>
        </w:rPr>
        <w:t>大大你就喀什看到那世界大赛的看刻录速度较快拉升阶段喀什假大空了监考老师</w:t>
      </w:r>
      <w:proofErr w:type="gramStart"/>
      <w:r>
        <w:rPr>
          <w:rFonts w:hint="eastAsia"/>
        </w:rPr>
        <w:t>监督卡监督卡</w:t>
      </w:r>
      <w:proofErr w:type="gramEnd"/>
      <w:r>
        <w:rPr>
          <w:rFonts w:hint="eastAsia"/>
        </w:rPr>
        <w:t>解开了山东青岛</w:t>
      </w:r>
      <w:r>
        <w:rPr>
          <w:rFonts w:hint="eastAsia"/>
        </w:rPr>
        <w:t>阿三大</w:t>
      </w:r>
      <w:proofErr w:type="gramStart"/>
      <w:r>
        <w:rPr>
          <w:rFonts w:hint="eastAsia"/>
        </w:rPr>
        <w:t>撒</w:t>
      </w:r>
      <w:commentRangeStart w:id="0"/>
      <w:r>
        <w:rPr>
          <w:rFonts w:hint="eastAsia"/>
        </w:rPr>
        <w:t>大大</w:t>
      </w:r>
      <w:commentRangeEnd w:id="0"/>
      <w:proofErr w:type="gramEnd"/>
      <w:r>
        <w:rPr>
          <w:rStyle w:val="a8"/>
        </w:rPr>
        <w:commentReference w:id="0"/>
      </w:r>
      <w:r>
        <w:rPr>
          <w:rFonts w:hint="eastAsia"/>
        </w:rPr>
        <w:t>阿三大苏打阿</w:t>
      </w:r>
      <w:proofErr w:type="gramStart"/>
      <w:r>
        <w:rPr>
          <w:rFonts w:hint="eastAsia"/>
        </w:rPr>
        <w:t>萨</w:t>
      </w:r>
      <w:proofErr w:type="gramEnd"/>
      <w:r>
        <w:rPr>
          <w:rFonts w:hint="eastAsia"/>
        </w:rPr>
        <w:t>大阿</w:t>
      </w:r>
      <w:proofErr w:type="gramStart"/>
      <w:r>
        <w:rPr>
          <w:rFonts w:hint="eastAsia"/>
        </w:rPr>
        <w:t>萨</w:t>
      </w:r>
      <w:proofErr w:type="gramEnd"/>
      <w:r>
        <w:rPr>
          <w:rFonts w:hint="eastAsia"/>
        </w:rPr>
        <w:t>大</w:t>
      </w:r>
    </w:p>
    <w:p w14:paraId="790F4622" w14:textId="26767148" w:rsidR="00012D91" w:rsidRPr="00234719" w:rsidRDefault="00234719">
      <w:r>
        <w:rPr>
          <w:rFonts w:hint="eastAsia"/>
        </w:rPr>
        <w:t>的好多好多好多的话还是</w:t>
      </w:r>
      <w:proofErr w:type="gramStart"/>
      <w:r>
        <w:rPr>
          <w:rFonts w:hint="eastAsia"/>
        </w:rPr>
        <w:t>多喝水多喝水</w:t>
      </w:r>
      <w:proofErr w:type="gramEnd"/>
      <w:r>
        <w:rPr>
          <w:rFonts w:hint="eastAsia"/>
        </w:rPr>
        <w:t>的和说得好说得好函数</w:t>
      </w:r>
      <w:ins w:id="1" w:author="彭勇" w:date="2020-11-23T18:05:00Z">
        <w:r>
          <w:rPr>
            <w:rFonts w:hint="eastAsia"/>
          </w:rPr>
          <w:t>学科建设大幅减少福建省dfjkdsfjsdjfklds</w:t>
        </w:r>
      </w:ins>
      <w:del w:id="2" w:author="彭勇" w:date="2020-11-23T18:05:00Z">
        <w:r w:rsidDel="00234719">
          <w:rPr>
            <w:rFonts w:hint="eastAsia"/>
          </w:rPr>
          <w:delText>的函数华</w:delText>
        </w:r>
      </w:del>
    </w:p>
    <w:sectPr w:rsidR="00012D91" w:rsidRPr="002347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彭勇" w:date="2020-11-23T18:03:00Z" w:initials="z">
    <w:p w14:paraId="4BA5B344" w14:textId="2EDB1EA8" w:rsidR="00234719" w:rsidRDefault="00234719">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A5B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77FB" w16cex:dateUtc="2020-11-23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A5B344" w16cid:durableId="236677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B7167" w14:textId="77777777" w:rsidR="008F2F68" w:rsidRDefault="008F2F68" w:rsidP="00234719">
      <w:r>
        <w:separator/>
      </w:r>
    </w:p>
  </w:endnote>
  <w:endnote w:type="continuationSeparator" w:id="0">
    <w:p w14:paraId="68FABA93" w14:textId="77777777" w:rsidR="008F2F68" w:rsidRDefault="008F2F68" w:rsidP="0023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9D80E" w14:textId="77777777" w:rsidR="008F2F68" w:rsidRDefault="008F2F68" w:rsidP="00234719">
      <w:r>
        <w:separator/>
      </w:r>
    </w:p>
  </w:footnote>
  <w:footnote w:type="continuationSeparator" w:id="0">
    <w:p w14:paraId="0B4DCA61" w14:textId="77777777" w:rsidR="008F2F68" w:rsidRDefault="008F2F68" w:rsidP="0023471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彭勇">
    <w15:presenceInfo w15:providerId="None" w15:userId="彭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91"/>
    <w:rsid w:val="00012D91"/>
    <w:rsid w:val="00234719"/>
    <w:rsid w:val="008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55ACF"/>
  <w15:chartTrackingRefBased/>
  <w15:docId w15:val="{CFB603E4-9FA3-444E-BEBB-0DA6E286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719"/>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7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34719"/>
    <w:rPr>
      <w:sz w:val="18"/>
      <w:szCs w:val="18"/>
    </w:rPr>
  </w:style>
  <w:style w:type="paragraph" w:styleId="a5">
    <w:name w:val="footer"/>
    <w:basedOn w:val="a"/>
    <w:link w:val="a6"/>
    <w:uiPriority w:val="99"/>
    <w:unhideWhenUsed/>
    <w:rsid w:val="002347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34719"/>
    <w:rPr>
      <w:sz w:val="18"/>
      <w:szCs w:val="18"/>
    </w:rPr>
  </w:style>
  <w:style w:type="paragraph" w:styleId="a7">
    <w:name w:val="Revision"/>
    <w:hidden/>
    <w:uiPriority w:val="99"/>
    <w:semiHidden/>
    <w:rsid w:val="00234719"/>
    <w:rPr>
      <w:rFonts w:ascii="等线" w:eastAsia="等线" w:hAnsi="等线" w:cs="Times New Roman"/>
      <w:szCs w:val="21"/>
    </w:rPr>
  </w:style>
  <w:style w:type="character" w:styleId="a8">
    <w:name w:val="annotation reference"/>
    <w:basedOn w:val="a0"/>
    <w:uiPriority w:val="99"/>
    <w:semiHidden/>
    <w:unhideWhenUsed/>
    <w:rsid w:val="00234719"/>
    <w:rPr>
      <w:sz w:val="21"/>
      <w:szCs w:val="21"/>
    </w:rPr>
  </w:style>
  <w:style w:type="paragraph" w:styleId="a9">
    <w:name w:val="annotation text"/>
    <w:basedOn w:val="a"/>
    <w:link w:val="aa"/>
    <w:uiPriority w:val="99"/>
    <w:semiHidden/>
    <w:unhideWhenUsed/>
    <w:rsid w:val="00234719"/>
    <w:pPr>
      <w:jc w:val="left"/>
    </w:pPr>
  </w:style>
  <w:style w:type="character" w:customStyle="1" w:styleId="aa">
    <w:name w:val="批注文字 字符"/>
    <w:basedOn w:val="a0"/>
    <w:link w:val="a9"/>
    <w:uiPriority w:val="99"/>
    <w:semiHidden/>
    <w:rsid w:val="00234719"/>
    <w:rPr>
      <w:rFonts w:ascii="等线" w:eastAsia="等线" w:hAnsi="等线" w:cs="Times New Roman"/>
      <w:szCs w:val="21"/>
    </w:rPr>
  </w:style>
  <w:style w:type="paragraph" w:styleId="ab">
    <w:name w:val="annotation subject"/>
    <w:basedOn w:val="a9"/>
    <w:next w:val="a9"/>
    <w:link w:val="ac"/>
    <w:uiPriority w:val="99"/>
    <w:semiHidden/>
    <w:unhideWhenUsed/>
    <w:rsid w:val="00234719"/>
    <w:rPr>
      <w:b/>
      <w:bCs/>
    </w:rPr>
  </w:style>
  <w:style w:type="character" w:customStyle="1" w:styleId="ac">
    <w:name w:val="批注主题 字符"/>
    <w:basedOn w:val="aa"/>
    <w:link w:val="ab"/>
    <w:uiPriority w:val="99"/>
    <w:semiHidden/>
    <w:rsid w:val="00234719"/>
    <w:rPr>
      <w:rFonts w:ascii="等线" w:eastAsia="等线" w:hAnsi="等线" w:cs="Times New Roman"/>
      <w:b/>
      <w:bCs/>
      <w:szCs w:val="21"/>
    </w:rPr>
  </w:style>
  <w:style w:type="paragraph" w:styleId="ad">
    <w:name w:val="Balloon Text"/>
    <w:basedOn w:val="a"/>
    <w:link w:val="ae"/>
    <w:uiPriority w:val="99"/>
    <w:semiHidden/>
    <w:unhideWhenUsed/>
    <w:rsid w:val="00234719"/>
    <w:rPr>
      <w:sz w:val="18"/>
      <w:szCs w:val="18"/>
    </w:rPr>
  </w:style>
  <w:style w:type="character" w:customStyle="1" w:styleId="ae">
    <w:name w:val="批注框文本 字符"/>
    <w:basedOn w:val="a0"/>
    <w:link w:val="ad"/>
    <w:uiPriority w:val="99"/>
    <w:semiHidden/>
    <w:rsid w:val="00234719"/>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9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8B3A-CCD1-4EB3-A8D6-380D0B94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彭勇</dc:creator>
  <cp:keywords/>
  <dc:description/>
  <cp:lastModifiedBy>彭勇</cp:lastModifiedBy>
  <cp:revision>2</cp:revision>
  <dcterms:created xsi:type="dcterms:W3CDTF">2020-11-23T10:02:00Z</dcterms:created>
  <dcterms:modified xsi:type="dcterms:W3CDTF">2020-11-23T10:05:00Z</dcterms:modified>
</cp:coreProperties>
</file>